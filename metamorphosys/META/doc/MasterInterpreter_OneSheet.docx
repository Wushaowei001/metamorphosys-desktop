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021" w:rsidRPr="00731C88" w:rsidRDefault="00212D7B" w:rsidP="00731C88">
      <w:pPr>
        <w:pStyle w:val="Heading1"/>
        <w:rPr>
          <w:sz w:val="44"/>
          <w:szCs w:val="44"/>
        </w:rPr>
      </w:pPr>
      <w:ins w:id="0" w:author="anagel" w:date="2011-11-10T09:11:00Z">
        <w:r w:rsidRPr="00212D7B">
          <w:rPr>
            <w:sz w:val="44"/>
            <w:szCs w:val="44"/>
          </w:rPr>
          <w:drawing>
            <wp:inline distT="0" distB="0" distL="0" distR="0" wp14:anchorId="32FE3591" wp14:editId="5D59C64E">
              <wp:extent cx="256032" cy="256032"/>
              <wp:effectExtent l="19050" t="19050" r="107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56032" cy="256032"/>
                      </a:xfrm>
                      <a:prstGeom prst="rect">
                        <a:avLst/>
                      </a:prstGeom>
                      <a:ln w="12700">
                        <a:solidFill>
                          <a:schemeClr val="tx1"/>
                        </a:solidFill>
                      </a:ln>
                    </pic:spPr>
                  </pic:pic>
                </a:graphicData>
              </a:graphic>
            </wp:inline>
          </w:drawing>
        </w:r>
        <w:r>
          <w:rPr>
            <w:sz w:val="44"/>
            <w:szCs w:val="44"/>
          </w:rPr>
          <w:t xml:space="preserve"> </w:t>
        </w:r>
      </w:ins>
      <w:r w:rsidR="008939C2">
        <w:rPr>
          <w:sz w:val="44"/>
          <w:szCs w:val="44"/>
        </w:rPr>
        <w:t>Master Interpreter</w:t>
      </w:r>
    </w:p>
    <w:p w:rsidR="00731C88" w:rsidRDefault="00AD3604" w:rsidP="00731C88">
      <w:pPr>
        <w:pStyle w:val="Heading2"/>
      </w:pPr>
      <w:r>
        <w:rPr>
          <w:noProof/>
        </w:rPr>
        <w:drawing>
          <wp:anchor distT="0" distB="0" distL="114300" distR="114300" simplePos="0" relativeHeight="251658240" behindDoc="0" locked="0" layoutInCell="1" allowOverlap="1" wp14:anchorId="2B33F88F" wp14:editId="03D353CE">
            <wp:simplePos x="0" y="0"/>
            <wp:positionH relativeFrom="column">
              <wp:posOffset>4521200</wp:posOffset>
            </wp:positionH>
            <wp:positionV relativeFrom="paragraph">
              <wp:posOffset>78740</wp:posOffset>
            </wp:positionV>
            <wp:extent cx="1550670" cy="20027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670" cy="2002790"/>
                    </a:xfrm>
                    <a:prstGeom prst="rect">
                      <a:avLst/>
                    </a:prstGeom>
                  </pic:spPr>
                </pic:pic>
              </a:graphicData>
            </a:graphic>
            <wp14:sizeRelH relativeFrom="page">
              <wp14:pctWidth>0</wp14:pctWidth>
            </wp14:sizeRelH>
            <wp14:sizeRelV relativeFrom="page">
              <wp14:pctHeight>0</wp14:pctHeight>
            </wp14:sizeRelV>
          </wp:anchor>
        </w:drawing>
      </w:r>
      <w:r w:rsidR="00731C88">
        <w:t>Overview</w:t>
      </w:r>
    </w:p>
    <w:p w:rsidR="00212D7B" w:rsidRDefault="005549D4" w:rsidP="005A340E">
      <w:pPr>
        <w:jc w:val="both"/>
        <w:rPr>
          <w:ins w:id="1" w:author="anagel" w:date="2011-11-10T09:12:00Z"/>
        </w:rPr>
      </w:pPr>
      <w:ins w:id="2" w:author="anagel" w:date="2011-11-10T08:42:00Z">
        <w:r>
          <w:t xml:space="preserve">The Master Interpreter is </w:t>
        </w:r>
      </w:ins>
      <w:ins w:id="3" w:author="anagel" w:date="2011-11-10T08:43:00Z">
        <w:r>
          <w:t xml:space="preserve">primarily </w:t>
        </w:r>
      </w:ins>
      <w:ins w:id="4" w:author="anagel" w:date="2011-11-10T08:42:00Z">
        <w:r>
          <w:t>used to execute Test Bench models.</w:t>
        </w:r>
      </w:ins>
      <w:ins w:id="5" w:author="anagel" w:date="2011-11-10T09:13:00Z">
        <w:r w:rsidR="00C231ED">
          <w:t xml:space="preserve"> It </w:t>
        </w:r>
      </w:ins>
      <w:ins w:id="6" w:author="anagel" w:date="2011-11-10T09:14:00Z">
        <w:r w:rsidR="00C231ED">
          <w:t xml:space="preserve">can </w:t>
        </w:r>
      </w:ins>
      <w:ins w:id="7" w:author="anagel" w:date="2011-11-10T09:13:00Z">
        <w:r w:rsidR="00C231ED">
          <w:t xml:space="preserve">guide the sequential execution of multiple </w:t>
        </w:r>
      </w:ins>
      <w:ins w:id="8" w:author="anagel" w:date="2011-11-10T09:14:00Z">
        <w:r w:rsidR="00C231ED">
          <w:t>interpreters as part of a workflow.</w:t>
        </w:r>
      </w:ins>
    </w:p>
    <w:p w:rsidR="005A340E" w:rsidRPr="005A340E" w:rsidRDefault="005549D4" w:rsidP="005A340E">
      <w:pPr>
        <w:jc w:val="both"/>
      </w:pPr>
      <w:ins w:id="9" w:author="anagel" w:date="2011-11-10T08:46:00Z">
        <w:r>
          <w:t>For Test Bench model</w:t>
        </w:r>
        <w:r>
          <w:t xml:space="preserve">s that include references to </w:t>
        </w:r>
      </w:ins>
      <w:ins w:id="10" w:author="anagel" w:date="2011-11-10T08:47:00Z">
        <w:r>
          <w:t>a</w:t>
        </w:r>
      </w:ins>
      <w:ins w:id="11" w:author="anagel" w:date="2011-11-10T08:46:00Z">
        <w:r>
          <w:t xml:space="preserve"> Design Space</w:t>
        </w:r>
      </w:ins>
      <w:ins w:id="12" w:author="anagel" w:date="2011-11-10T08:47:00Z">
        <w:r>
          <w:t xml:space="preserve"> model</w:t>
        </w:r>
      </w:ins>
      <w:ins w:id="13" w:author="anagel" w:date="2011-11-10T08:46:00Z">
        <w:r>
          <w:t xml:space="preserve"> as the System Under Test</w:t>
        </w:r>
        <w:r w:rsidR="00C231ED">
          <w:t xml:space="preserve">, the Master Interpreter </w:t>
        </w:r>
      </w:ins>
      <w:ins w:id="14" w:author="anagel" w:date="2011-11-10T09:15:00Z">
        <w:r w:rsidR="00C231ED">
          <w:t xml:space="preserve">can </w:t>
        </w:r>
      </w:ins>
      <w:ins w:id="15" w:author="anagel" w:date="2011-11-10T08:47:00Z">
        <w:r w:rsidR="00C231ED">
          <w:t>iterate</w:t>
        </w:r>
        <w:r>
          <w:t xml:space="preserve"> over any number of </w:t>
        </w:r>
      </w:ins>
      <w:ins w:id="16" w:author="anagel" w:date="2011-11-10T08:46:00Z">
        <w:r>
          <w:t xml:space="preserve">configurations that </w:t>
        </w:r>
      </w:ins>
      <w:ins w:id="17" w:author="anagel" w:date="2011-11-10T08:47:00Z">
        <w:r>
          <w:t>were generated</w:t>
        </w:r>
      </w:ins>
      <w:ins w:id="18" w:author="anagel" w:date="2011-11-10T08:46:00Z">
        <w:r>
          <w:t xml:space="preserve"> from that Design Space.</w:t>
        </w:r>
      </w:ins>
      <w:del w:id="19" w:author="anagel" w:date="2011-11-10T08:46:00Z">
        <w:r w:rsidR="005A340E" w:rsidDel="005549D4">
          <w:delText xml:space="preserve">The Master Interpreter helps the user to invoke a specific interpreter or a set of interpreters on multiple </w:delText>
        </w:r>
        <w:r w:rsidR="00CD0D8B" w:rsidDel="005549D4">
          <w:delText>configurations/models</w:delText>
        </w:r>
        <w:r w:rsidR="005A340E" w:rsidDel="005549D4">
          <w:delText xml:space="preserve">. </w:delText>
        </w:r>
        <w:r w:rsidR="00BE422C" w:rsidDel="005549D4">
          <w:delText>This component has a form, where the user can choose between different options/configurations. The actual context is shown on the status bar of the form (e.g. Mode: TestBench_DS).</w:delText>
        </w:r>
        <w:r w:rsidR="00C5013F" w:rsidDel="005549D4">
          <w:delText xml:space="preserve"> In the selected configuration pane the user can</w:delText>
        </w:r>
        <w:r w:rsidR="00172FFC" w:rsidDel="005549D4">
          <w:delText xml:space="preserve"> select multiple configurations. T</w:delText>
        </w:r>
        <w:r w:rsidR="00C5013F" w:rsidDel="005549D4">
          <w:delText xml:space="preserve">he detected workflow pane </w:delText>
        </w:r>
        <w:r w:rsidR="00172FFC" w:rsidDel="005549D4">
          <w:delText>indicates</w:delText>
        </w:r>
        <w:r w:rsidR="00C5013F" w:rsidDel="005549D4">
          <w:delText xml:space="preserve"> the sequence of the interpreters, which will b</w:delText>
        </w:r>
        <w:r w:rsidR="00E62344" w:rsidDel="005549D4">
          <w:delText>e called for each selected item</w:delText>
        </w:r>
        <w:r w:rsidR="00C5013F" w:rsidDel="005549D4">
          <w:delText>.</w:delText>
        </w:r>
      </w:del>
    </w:p>
    <w:p w:rsidR="00731C88" w:rsidRDefault="00731C88" w:rsidP="00731C88">
      <w:pPr>
        <w:pStyle w:val="Heading2"/>
      </w:pPr>
      <w:r>
        <w:t>Supported Contexts</w:t>
      </w:r>
    </w:p>
    <w:p w:rsidR="00731C88" w:rsidRDefault="005A340E" w:rsidP="00731C88">
      <w:pPr>
        <w:pStyle w:val="Heading3"/>
        <w:jc w:val="both"/>
        <w:rPr>
          <w:ins w:id="20" w:author="anagel" w:date="2011-11-10T09:00:00Z"/>
          <w:color w:val="BFBFBF" w:themeColor="background1" w:themeShade="BF"/>
        </w:rPr>
      </w:pPr>
      <w:r w:rsidRPr="005A340E">
        <w:rPr>
          <w:color w:val="BFBFBF" w:themeColor="background1" w:themeShade="BF"/>
        </w:rPr>
        <w:t>Component Assembly</w:t>
      </w:r>
    </w:p>
    <w:p w:rsidR="00931C21" w:rsidRPr="00931C21" w:rsidRDefault="00212D7B" w:rsidP="00931C21">
      <w:pPr>
        <w:rPr>
          <w:i/>
          <w:color w:val="BFBFBF" w:themeColor="background1" w:themeShade="BF"/>
          <w:rPrChange w:id="21" w:author="anagel" w:date="2011-11-10T09:00:00Z">
            <w:rPr>
              <w:color w:val="BFBFBF" w:themeColor="background1" w:themeShade="BF"/>
            </w:rPr>
          </w:rPrChange>
        </w:rPr>
        <w:pPrChange w:id="22" w:author="anagel" w:date="2011-11-10T09:00:00Z">
          <w:pPr>
            <w:pStyle w:val="Heading3"/>
            <w:jc w:val="both"/>
          </w:pPr>
        </w:pPrChange>
      </w:pPr>
      <w:ins w:id="23" w:author="anagel" w:date="2011-11-10T08:58:00Z">
        <w:r>
          <w:rPr>
            <w:noProof/>
          </w:rPr>
          <mc:AlternateContent>
            <mc:Choice Requires="wps">
              <w:drawing>
                <wp:anchor distT="0" distB="0" distL="114300" distR="114300" simplePos="0" relativeHeight="251660288" behindDoc="0" locked="0" layoutInCell="1" allowOverlap="1" wp14:anchorId="48DC6B8B" wp14:editId="4B16920E">
                  <wp:simplePos x="0" y="0"/>
                  <wp:positionH relativeFrom="column">
                    <wp:posOffset>4521200</wp:posOffset>
                  </wp:positionH>
                  <wp:positionV relativeFrom="paragraph">
                    <wp:posOffset>73025</wp:posOffset>
                  </wp:positionV>
                  <wp:extent cx="15506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550670" cy="635"/>
                          </a:xfrm>
                          <a:prstGeom prst="rect">
                            <a:avLst/>
                          </a:prstGeom>
                          <a:solidFill>
                            <a:prstClr val="white"/>
                          </a:solidFill>
                          <a:ln>
                            <a:noFill/>
                          </a:ln>
                          <a:effectLst/>
                        </wps:spPr>
                        <wps:txbx>
                          <w:txbxContent>
                            <w:p w:rsidR="00AD3604" w:rsidRPr="00AD3604" w:rsidRDefault="00AD3604" w:rsidP="00AD3604">
                              <w:pPr>
                                <w:pStyle w:val="Caption"/>
                                <w:rPr>
                                  <w:noProof/>
                                  <w:color w:val="9BBB59" w:themeColor="accent3"/>
                                  <w:sz w:val="22"/>
                                  <w:rPrChange w:id="24" w:author="anagel" w:date="2011-11-10T08:58:00Z">
                                    <w:rPr>
                                      <w:noProof/>
                                    </w:rPr>
                                  </w:rPrChange>
                                </w:rPr>
                                <w:pPrChange w:id="25" w:author="anagel" w:date="2011-11-10T08:58:00Z">
                                  <w:pPr>
                                    <w:pStyle w:val="Heading2"/>
                                  </w:pPr>
                                </w:pPrChange>
                              </w:pPr>
                              <w:ins w:id="26" w:author="anagel" w:date="2011-11-10T08:58:00Z">
                                <w:r w:rsidRPr="00AD3604">
                                  <w:rPr>
                                    <w:sz w:val="14"/>
                                    <w:rPrChange w:id="27" w:author="anagel" w:date="2011-11-10T08:58:00Z">
                                      <w:rPr/>
                                    </w:rPrChange>
                                  </w:rPr>
                                  <w:t xml:space="preserve">Figure </w:t>
                                </w:r>
                                <w:r w:rsidRPr="00AD3604">
                                  <w:rPr>
                                    <w:sz w:val="14"/>
                                    <w:rPrChange w:id="28" w:author="anagel" w:date="2011-11-10T08:58:00Z">
                                      <w:rPr/>
                                    </w:rPrChange>
                                  </w:rPr>
                                  <w:fldChar w:fldCharType="begin"/>
                                </w:r>
                                <w:r w:rsidRPr="00AD3604">
                                  <w:rPr>
                                    <w:sz w:val="14"/>
                                    <w:rPrChange w:id="29" w:author="anagel" w:date="2011-11-10T08:58:00Z">
                                      <w:rPr/>
                                    </w:rPrChange>
                                  </w:rPr>
                                  <w:instrText xml:space="preserve"> SEQ Figure \* ARABIC </w:instrText>
                                </w:r>
                              </w:ins>
                              <w:r w:rsidRPr="00AD3604">
                                <w:rPr>
                                  <w:sz w:val="14"/>
                                  <w:rPrChange w:id="30" w:author="anagel" w:date="2011-11-10T08:58:00Z">
                                    <w:rPr/>
                                  </w:rPrChange>
                                </w:rPr>
                                <w:fldChar w:fldCharType="separate"/>
                              </w:r>
                              <w:ins w:id="31" w:author="anagel" w:date="2011-11-10T09:15:00Z">
                                <w:r w:rsidR="00A32832">
                                  <w:rPr>
                                    <w:noProof/>
                                    <w:sz w:val="14"/>
                                  </w:rPr>
                                  <w:t>1</w:t>
                                </w:r>
                              </w:ins>
                              <w:ins w:id="32" w:author="anagel" w:date="2011-11-10T08:58:00Z">
                                <w:r w:rsidRPr="00AD3604">
                                  <w:rPr>
                                    <w:sz w:val="14"/>
                                    <w:rPrChange w:id="33" w:author="anagel" w:date="2011-11-10T08:58:00Z">
                                      <w:rPr/>
                                    </w:rPrChange>
                                  </w:rPr>
                                  <w:fldChar w:fldCharType="end"/>
                                </w:r>
                                <w:r w:rsidRPr="00AD3604">
                                  <w:rPr>
                                    <w:sz w:val="14"/>
                                    <w:rPrChange w:id="34" w:author="anagel" w:date="2011-11-10T08:58:00Z">
                                      <w:rPr/>
                                    </w:rPrChange>
                                  </w:rPr>
                                  <w:t>: The Master Interpreter GUI</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6pt;margin-top:5.75pt;width:122.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" stroked="f">
                  <v:textbox style="mso-fit-shape-to-text:t" inset="0,0,0,0">
                    <w:txbxContent>
                      <w:p w:rsidR="00AD3604" w:rsidRPr="00AD3604" w:rsidRDefault="00AD3604" w:rsidP="00AD3604">
                        <w:pPr>
                          <w:pStyle w:val="Caption"/>
                          <w:rPr>
                            <w:noProof/>
                            <w:color w:val="9BBB59" w:themeColor="accent3"/>
                            <w:sz w:val="22"/>
                            <w:rPrChange w:id="35" w:author="anagel" w:date="2011-11-10T08:58:00Z">
                              <w:rPr>
                                <w:noProof/>
                              </w:rPr>
                            </w:rPrChange>
                          </w:rPr>
                          <w:pPrChange w:id="36" w:author="anagel" w:date="2011-11-10T08:58:00Z">
                            <w:pPr>
                              <w:pStyle w:val="Heading2"/>
                            </w:pPr>
                          </w:pPrChange>
                        </w:pPr>
                        <w:ins w:id="37" w:author="anagel" w:date="2011-11-10T08:58:00Z">
                          <w:r w:rsidRPr="00AD3604">
                            <w:rPr>
                              <w:sz w:val="14"/>
                              <w:rPrChange w:id="38" w:author="anagel" w:date="2011-11-10T08:58:00Z">
                                <w:rPr/>
                              </w:rPrChange>
                            </w:rPr>
                            <w:t xml:space="preserve">Figure </w:t>
                          </w:r>
                          <w:r w:rsidRPr="00AD3604">
                            <w:rPr>
                              <w:sz w:val="14"/>
                              <w:rPrChange w:id="39" w:author="anagel" w:date="2011-11-10T08:58:00Z">
                                <w:rPr/>
                              </w:rPrChange>
                            </w:rPr>
                            <w:fldChar w:fldCharType="begin"/>
                          </w:r>
                          <w:r w:rsidRPr="00AD3604">
                            <w:rPr>
                              <w:sz w:val="14"/>
                              <w:rPrChange w:id="40" w:author="anagel" w:date="2011-11-10T08:58:00Z">
                                <w:rPr/>
                              </w:rPrChange>
                            </w:rPr>
                            <w:instrText xml:space="preserve"> SEQ Figure \* ARABIC </w:instrText>
                          </w:r>
                        </w:ins>
                        <w:r w:rsidRPr="00AD3604">
                          <w:rPr>
                            <w:sz w:val="14"/>
                            <w:rPrChange w:id="41" w:author="anagel" w:date="2011-11-10T08:58:00Z">
                              <w:rPr/>
                            </w:rPrChange>
                          </w:rPr>
                          <w:fldChar w:fldCharType="separate"/>
                        </w:r>
                        <w:ins w:id="42" w:author="anagel" w:date="2011-11-10T09:15:00Z">
                          <w:r w:rsidR="00A32832">
                            <w:rPr>
                              <w:noProof/>
                              <w:sz w:val="14"/>
                            </w:rPr>
                            <w:t>1</w:t>
                          </w:r>
                        </w:ins>
                        <w:ins w:id="43" w:author="anagel" w:date="2011-11-10T08:58:00Z">
                          <w:r w:rsidRPr="00AD3604">
                            <w:rPr>
                              <w:sz w:val="14"/>
                              <w:rPrChange w:id="44" w:author="anagel" w:date="2011-11-10T08:58:00Z">
                                <w:rPr/>
                              </w:rPrChange>
                            </w:rPr>
                            <w:fldChar w:fldCharType="end"/>
                          </w:r>
                          <w:r w:rsidRPr="00AD3604">
                            <w:rPr>
                              <w:sz w:val="14"/>
                              <w:rPrChange w:id="45" w:author="anagel" w:date="2011-11-10T08:58:00Z">
                                <w:rPr/>
                              </w:rPrChange>
                            </w:rPr>
                            <w:t>: The Master Interpreter GUI</w:t>
                          </w:r>
                        </w:ins>
                      </w:p>
                    </w:txbxContent>
                  </v:textbox>
                  <w10:wrap type="square"/>
                </v:shape>
              </w:pict>
            </mc:Fallback>
          </mc:AlternateContent>
        </w:r>
      </w:ins>
      <w:proofErr w:type="gramStart"/>
      <w:ins w:id="46" w:author="anagel" w:date="2011-11-10T09:00:00Z">
        <w:r w:rsidR="00931C21" w:rsidRPr="00931C21">
          <w:rPr>
            <w:i/>
            <w:color w:val="BFBFBF" w:themeColor="background1" w:themeShade="BF"/>
            <w:rPrChange w:id="47" w:author="anagel" w:date="2011-11-10T09:00:00Z">
              <w:rPr>
                <w:color w:val="BFBFBF" w:themeColor="background1" w:themeShade="BF"/>
              </w:rPr>
            </w:rPrChange>
          </w:rPr>
          <w:t>not</w:t>
        </w:r>
        <w:proofErr w:type="gramEnd"/>
        <w:r w:rsidR="00931C21" w:rsidRPr="00931C21">
          <w:rPr>
            <w:i/>
            <w:color w:val="BFBFBF" w:themeColor="background1" w:themeShade="BF"/>
            <w:rPrChange w:id="48" w:author="anagel" w:date="2011-11-10T09:00:00Z">
              <w:rPr>
                <w:color w:val="BFBFBF" w:themeColor="background1" w:themeShade="BF"/>
              </w:rPr>
            </w:rPrChange>
          </w:rPr>
          <w:t xml:space="preserve"> yet documented</w:t>
        </w:r>
      </w:ins>
    </w:p>
    <w:p w:rsidR="00731C88" w:rsidRDefault="005A340E" w:rsidP="00731C88">
      <w:pPr>
        <w:pStyle w:val="Heading3"/>
        <w:jc w:val="both"/>
        <w:rPr>
          <w:ins w:id="49" w:author="anagel" w:date="2011-11-10T09:00:00Z"/>
          <w:color w:val="BFBFBF" w:themeColor="background1" w:themeShade="BF"/>
        </w:rPr>
      </w:pPr>
      <w:r w:rsidRPr="005A340E">
        <w:rPr>
          <w:color w:val="BFBFBF" w:themeColor="background1" w:themeShade="BF"/>
        </w:rPr>
        <w:t>Design Space (Design Container)</w:t>
      </w:r>
    </w:p>
    <w:p w:rsidR="00931C21" w:rsidRPr="00931C21" w:rsidRDefault="00931C21" w:rsidP="00931C21">
      <w:pPr>
        <w:rPr>
          <w:i/>
          <w:color w:val="BFBFBF" w:themeColor="background1" w:themeShade="BF"/>
          <w:rPrChange w:id="50" w:author="anagel" w:date="2011-11-10T09:00:00Z">
            <w:rPr>
              <w:color w:val="BFBFBF" w:themeColor="background1" w:themeShade="BF"/>
            </w:rPr>
          </w:rPrChange>
        </w:rPr>
        <w:pPrChange w:id="51" w:author="anagel" w:date="2011-11-10T09:00:00Z">
          <w:pPr>
            <w:pStyle w:val="Heading3"/>
            <w:jc w:val="both"/>
          </w:pPr>
        </w:pPrChange>
      </w:pPr>
      <w:proofErr w:type="gramStart"/>
      <w:ins w:id="52" w:author="anagel" w:date="2011-11-10T09:00:00Z">
        <w:r w:rsidRPr="00931C21">
          <w:rPr>
            <w:i/>
            <w:color w:val="BFBFBF" w:themeColor="background1" w:themeShade="BF"/>
            <w:rPrChange w:id="53" w:author="anagel" w:date="2011-11-10T09:00:00Z">
              <w:rPr>
                <w:color w:val="BFBFBF" w:themeColor="background1" w:themeShade="BF"/>
              </w:rPr>
            </w:rPrChange>
          </w:rPr>
          <w:t>not</w:t>
        </w:r>
        <w:proofErr w:type="gramEnd"/>
        <w:r w:rsidRPr="00931C21">
          <w:rPr>
            <w:i/>
            <w:color w:val="BFBFBF" w:themeColor="background1" w:themeShade="BF"/>
            <w:rPrChange w:id="54" w:author="anagel" w:date="2011-11-10T09:00:00Z">
              <w:rPr>
                <w:color w:val="BFBFBF" w:themeColor="background1" w:themeShade="BF"/>
              </w:rPr>
            </w:rPrChange>
          </w:rPr>
          <w:t xml:space="preserve"> yet documented</w:t>
        </w:r>
      </w:ins>
    </w:p>
    <w:p w:rsidR="00731C88" w:rsidRPr="00931C21" w:rsidDel="005549D4" w:rsidRDefault="005A340E" w:rsidP="00731C88">
      <w:pPr>
        <w:pStyle w:val="Heading3"/>
        <w:jc w:val="both"/>
        <w:rPr>
          <w:del w:id="55" w:author="anagel" w:date="2011-11-10T08:48:00Z"/>
          <w:i/>
          <w:color w:val="BFBFBF" w:themeColor="background1" w:themeShade="BF"/>
          <w:rPrChange w:id="56" w:author="anagel" w:date="2011-11-10T09:00:00Z">
            <w:rPr>
              <w:del w:id="57" w:author="anagel" w:date="2011-11-10T08:48:00Z"/>
              <w:color w:val="BFBFBF" w:themeColor="background1" w:themeShade="BF"/>
            </w:rPr>
          </w:rPrChange>
        </w:rPr>
      </w:pPr>
      <w:del w:id="58" w:author="anagel" w:date="2011-11-10T08:48:00Z">
        <w:r w:rsidRPr="00931C21" w:rsidDel="005549D4">
          <w:rPr>
            <w:i/>
            <w:color w:val="BFBFBF" w:themeColor="background1" w:themeShade="BF"/>
            <w:rPrChange w:id="59" w:author="anagel" w:date="2011-11-10T09:00:00Z">
              <w:rPr>
                <w:color w:val="BFBFBF" w:themeColor="background1" w:themeShade="BF"/>
              </w:rPr>
            </w:rPrChange>
          </w:rPr>
          <w:delText>Test Bench (without Design Space reference)</w:delText>
        </w:r>
      </w:del>
    </w:p>
    <w:p w:rsidR="00BE422C" w:rsidRDefault="005A340E" w:rsidP="00BE422C">
      <w:pPr>
        <w:pStyle w:val="Heading3"/>
        <w:jc w:val="both"/>
      </w:pPr>
      <w:r>
        <w:t>Test Bench</w:t>
      </w:r>
      <w:del w:id="60" w:author="anagel" w:date="2011-11-10T08:48:00Z">
        <w:r w:rsidDel="005549D4">
          <w:delText xml:space="preserve"> (with Design Space reference)</w:delText>
        </w:r>
      </w:del>
    </w:p>
    <w:p w:rsidR="00931C21" w:rsidRDefault="00931C21" w:rsidP="00AD3604">
      <w:pPr>
        <w:jc w:val="both"/>
        <w:rPr>
          <w:ins w:id="61" w:author="anagel" w:date="2011-11-10T09:04:00Z"/>
        </w:rPr>
      </w:pPr>
      <w:moveToRangeStart w:id="62" w:author="anagel" w:date="2011-11-10T09:04:00Z" w:name="move308679222"/>
      <w:moveTo w:id="63" w:author="anagel" w:date="2011-11-10T09:04:00Z">
        <w:r>
          <w:t xml:space="preserve">If the test bench has a workflow </w:t>
        </w:r>
        <w:del w:id="64" w:author="anagel" w:date="2011-11-10T09:05:00Z">
          <w:r w:rsidDel="00931C21">
            <w:delText xml:space="preserve">definition </w:delText>
          </w:r>
        </w:del>
        <w:r>
          <w:t>reference (</w:t>
        </w:r>
        <w:del w:id="65" w:author="anagel" w:date="2011-11-10T09:05:00Z">
          <w:r w:rsidDel="00931C21">
            <w:delText xml:space="preserve">which </w:delText>
          </w:r>
        </w:del>
        <w:r>
          <w:t>refer</w:t>
        </w:r>
      </w:moveTo>
      <w:ins w:id="66" w:author="anagel" w:date="2011-11-10T09:05:00Z">
        <w:r>
          <w:t>ring</w:t>
        </w:r>
      </w:ins>
      <w:moveTo w:id="67" w:author="anagel" w:date="2011-11-10T09:04:00Z">
        <w:del w:id="68" w:author="anagel" w:date="2011-11-10T09:05:00Z">
          <w:r w:rsidDel="00931C21">
            <w:delText>s</w:delText>
          </w:r>
        </w:del>
        <w:r>
          <w:t xml:space="preserve"> to an interpreter workflow), </w:t>
        </w:r>
      </w:moveTo>
      <w:ins w:id="69" w:author="anagel" w:date="2011-11-10T09:05:00Z">
        <w:r>
          <w:t xml:space="preserve">then </w:t>
        </w:r>
      </w:ins>
      <w:moveTo w:id="70" w:author="anagel" w:date="2011-11-10T09:04:00Z">
        <w:r>
          <w:t xml:space="preserve">the </w:t>
        </w:r>
        <w:del w:id="71" w:author="anagel" w:date="2011-11-10T09:05:00Z">
          <w:r w:rsidDel="00931C21">
            <w:delText>m</w:delText>
          </w:r>
        </w:del>
      </w:moveTo>
      <w:ins w:id="72" w:author="anagel" w:date="2011-11-10T09:05:00Z">
        <w:r>
          <w:t>M</w:t>
        </w:r>
      </w:ins>
      <w:moveTo w:id="73" w:author="anagel" w:date="2011-11-10T09:04:00Z">
        <w:r>
          <w:t xml:space="preserve">aster </w:t>
        </w:r>
      </w:moveTo>
      <w:ins w:id="74" w:author="anagel" w:date="2011-11-10T09:05:00Z">
        <w:r>
          <w:t>I</w:t>
        </w:r>
      </w:ins>
      <w:moveTo w:id="75" w:author="anagel" w:date="2011-11-10T09:04:00Z">
        <w:del w:id="76" w:author="anagel" w:date="2011-11-10T09:05:00Z">
          <w:r w:rsidDel="00931C21">
            <w:delText>i</w:delText>
          </w:r>
        </w:del>
        <w:r>
          <w:t xml:space="preserve">nterpreter </w:t>
        </w:r>
        <w:del w:id="77" w:author="anagel" w:date="2011-11-10T09:05:00Z">
          <w:r w:rsidDel="00931C21">
            <w:delText>can</w:delText>
          </w:r>
        </w:del>
        <w:del w:id="78" w:author="anagel" w:date="2011-11-10T09:06:00Z">
          <w:r w:rsidDel="00931C21">
            <w:delText xml:space="preserve"> detect that and </w:delText>
          </w:r>
        </w:del>
        <w:r>
          <w:t xml:space="preserve">will list </w:t>
        </w:r>
        <w:del w:id="79" w:author="anagel" w:date="2011-11-10T09:05:00Z">
          <w:r w:rsidDel="00931C21">
            <w:delText>the actual workflow</w:delText>
          </w:r>
        </w:del>
      </w:moveTo>
      <w:ins w:id="80" w:author="anagel" w:date="2011-11-10T09:05:00Z">
        <w:r>
          <w:t>it</w:t>
        </w:r>
      </w:ins>
      <w:moveTo w:id="81" w:author="anagel" w:date="2011-11-10T09:04:00Z">
        <w:r>
          <w:t xml:space="preserve"> in the </w:t>
        </w:r>
      </w:moveTo>
      <w:ins w:id="82" w:author="anagel" w:date="2011-11-10T09:06:00Z">
        <w:r w:rsidRPr="00931C21">
          <w:rPr>
            <w:i/>
            <w:rPrChange w:id="83" w:author="anagel" w:date="2011-11-10T09:06:00Z">
              <w:rPr/>
            </w:rPrChange>
          </w:rPr>
          <w:t>d</w:t>
        </w:r>
      </w:ins>
      <w:moveTo w:id="84" w:author="anagel" w:date="2011-11-10T09:04:00Z">
        <w:del w:id="85" w:author="anagel" w:date="2011-11-10T09:06:00Z">
          <w:r w:rsidRPr="00931C21" w:rsidDel="00931C21">
            <w:rPr>
              <w:i/>
              <w:rPrChange w:id="86" w:author="anagel" w:date="2011-11-10T09:06:00Z">
                <w:rPr/>
              </w:rPrChange>
            </w:rPr>
            <w:delText>D</w:delText>
          </w:r>
        </w:del>
        <w:r w:rsidRPr="00931C21">
          <w:rPr>
            <w:i/>
            <w:rPrChange w:id="87" w:author="anagel" w:date="2011-11-10T09:06:00Z">
              <w:rPr/>
            </w:rPrChange>
          </w:rPr>
          <w:t>etected workflow definition</w:t>
        </w:r>
        <w:r>
          <w:t xml:space="preserve"> pane.</w:t>
        </w:r>
      </w:moveTo>
      <w:moveToRangeEnd w:id="62"/>
    </w:p>
    <w:p w:rsidR="00AD3604" w:rsidRPr="00141DB6" w:rsidRDefault="00AD3604" w:rsidP="00AD3604">
      <w:pPr>
        <w:jc w:val="both"/>
      </w:pPr>
      <w:moveToRangeStart w:id="88" w:author="anagel" w:date="2011-11-10T08:53:00Z" w:name="move308678530"/>
      <w:moveTo w:id="89" w:author="anagel" w:date="2011-11-10T08:53:00Z">
        <w:del w:id="90" w:author="anagel" w:date="2011-11-10T08:53:00Z">
          <w:r w:rsidDel="00AD3604">
            <w:delText>When</w:delText>
          </w:r>
        </w:del>
      </w:moveTo>
      <w:ins w:id="91" w:author="anagel" w:date="2011-11-10T08:53:00Z">
        <w:r>
          <w:t>If</w:t>
        </w:r>
      </w:ins>
      <w:moveTo w:id="92" w:author="anagel" w:date="2011-11-10T08:53:00Z">
        <w:r>
          <w:t xml:space="preserve"> the </w:t>
        </w:r>
      </w:moveTo>
      <w:ins w:id="93" w:author="anagel" w:date="2011-11-10T08:53:00Z">
        <w:r>
          <w:t>T</w:t>
        </w:r>
      </w:ins>
      <w:moveTo w:id="94" w:author="anagel" w:date="2011-11-10T08:53:00Z">
        <w:del w:id="95" w:author="anagel" w:date="2011-11-10T08:53:00Z">
          <w:r w:rsidDel="00AD3604">
            <w:delText>t</w:delText>
          </w:r>
        </w:del>
        <w:proofErr w:type="gramStart"/>
        <w:r>
          <w:t>est</w:t>
        </w:r>
        <w:proofErr w:type="gramEnd"/>
        <w:r>
          <w:t xml:space="preserve"> </w:t>
        </w:r>
        <w:del w:id="96" w:author="anagel" w:date="2011-11-10T08:53:00Z">
          <w:r w:rsidDel="00AD3604">
            <w:delText>b</w:delText>
          </w:r>
        </w:del>
      </w:moveTo>
      <w:ins w:id="97" w:author="anagel" w:date="2011-11-10T08:53:00Z">
        <w:r>
          <w:t>B</w:t>
        </w:r>
      </w:ins>
      <w:moveTo w:id="98" w:author="anagel" w:date="2011-11-10T08:53:00Z">
        <w:r>
          <w:t xml:space="preserve">ench has a dashboard definition object </w:t>
        </w:r>
      </w:moveTo>
      <w:ins w:id="99" w:author="anagel" w:date="2011-11-10T08:56:00Z">
        <w:r>
          <w:t xml:space="preserve">and </w:t>
        </w:r>
      </w:ins>
      <w:moveTo w:id="100" w:author="anagel" w:date="2011-11-10T08:53:00Z">
        <w:del w:id="101" w:author="anagel" w:date="2011-11-10T08:53:00Z">
          <w:r w:rsidDel="00AD3604">
            <w:delText>and it does NOT have a</w:delText>
          </w:r>
        </w:del>
      </w:moveTo>
      <w:ins w:id="102" w:author="anagel" w:date="2011-11-10T08:53:00Z">
        <w:r>
          <w:t>no</w:t>
        </w:r>
      </w:ins>
      <w:moveTo w:id="103" w:author="anagel" w:date="2011-11-10T08:53:00Z">
        <w:r>
          <w:t xml:space="preserve"> workflow definition</w:t>
        </w:r>
      </w:moveTo>
      <w:ins w:id="104" w:author="anagel" w:date="2011-11-10T08:58:00Z">
        <w:r>
          <w:t xml:space="preserve"> (Figure 2)</w:t>
        </w:r>
      </w:ins>
      <w:moveTo w:id="105" w:author="anagel" w:date="2011-11-10T08:53:00Z">
        <w:del w:id="106" w:author="anagel" w:date="2011-11-10T08:53:00Z">
          <w:r w:rsidDel="00AD3604">
            <w:delText>.</w:delText>
          </w:r>
        </w:del>
      </w:moveTo>
      <w:ins w:id="107" w:author="anagel" w:date="2011-11-10T08:53:00Z">
        <w:r>
          <w:t>,</w:t>
        </w:r>
      </w:ins>
      <w:moveTo w:id="108" w:author="anagel" w:date="2011-11-10T08:53:00Z">
        <w:r>
          <w:t xml:space="preserve"> </w:t>
        </w:r>
      </w:moveTo>
      <w:ins w:id="109" w:author="anagel" w:date="2011-11-10T08:54:00Z">
        <w:r>
          <w:t>t</w:t>
        </w:r>
      </w:ins>
      <w:moveTo w:id="110" w:author="anagel" w:date="2011-11-10T08:53:00Z">
        <w:del w:id="111" w:author="anagel" w:date="2011-11-10T08:54:00Z">
          <w:r w:rsidDel="00AD3604">
            <w:delText>T</w:delText>
          </w:r>
        </w:del>
        <w:r>
          <w:t xml:space="preserve">he static formula evaluator will be called on each selected </w:t>
        </w:r>
        <w:del w:id="112" w:author="anagel" w:date="2011-11-10T08:54:00Z">
          <w:r w:rsidDel="00AD3604">
            <w:delText>element</w:delText>
          </w:r>
        </w:del>
      </w:moveTo>
      <w:ins w:id="113" w:author="anagel" w:date="2011-11-10T08:54:00Z">
        <w:r>
          <w:t>configuration</w:t>
        </w:r>
      </w:ins>
      <w:moveTo w:id="114" w:author="anagel" w:date="2011-11-10T08:53:00Z">
        <w:del w:id="115" w:author="anagel" w:date="2011-11-10T08:56:00Z">
          <w:r w:rsidDel="00AD3604">
            <w:delText xml:space="preserve"> </w:delText>
          </w:r>
        </w:del>
        <w:del w:id="116" w:author="anagel" w:date="2011-11-10T08:54:00Z">
          <w:r w:rsidDel="00AD3604">
            <w:delText>in the list</w:delText>
          </w:r>
        </w:del>
      </w:moveTo>
      <w:ins w:id="117" w:author="anagel" w:date="2011-11-10T08:54:00Z">
        <w:r>
          <w:t>,</w:t>
        </w:r>
      </w:ins>
      <w:ins w:id="118" w:author="anagel" w:date="2011-11-10T08:56:00Z">
        <w:r>
          <w:t xml:space="preserve"> </w:t>
        </w:r>
      </w:ins>
      <w:moveTo w:id="119" w:author="anagel" w:date="2011-11-10T08:53:00Z">
        <w:del w:id="120" w:author="anagel" w:date="2011-11-10T08:54:00Z">
          <w:r w:rsidDel="00AD3604">
            <w:delText xml:space="preserve"> </w:delText>
          </w:r>
        </w:del>
        <w:r>
          <w:t xml:space="preserve">and </w:t>
        </w:r>
        <w:del w:id="121" w:author="anagel" w:date="2011-11-10T08:54:00Z">
          <w:r w:rsidDel="00AD3604">
            <w:delText>the</w:delText>
          </w:r>
        </w:del>
      </w:moveTo>
      <w:ins w:id="122" w:author="anagel" w:date="2011-11-10T08:54:00Z">
        <w:r>
          <w:t>a</w:t>
        </w:r>
      </w:ins>
      <w:moveTo w:id="123" w:author="anagel" w:date="2011-11-10T08:53:00Z">
        <w:r>
          <w:t xml:space="preserve"> dashboard specification </w:t>
        </w:r>
      </w:moveTo>
      <w:ins w:id="124" w:author="anagel" w:date="2011-11-10T08:54:00Z">
        <w:r>
          <w:t xml:space="preserve">(Dashboard.xml) </w:t>
        </w:r>
      </w:ins>
      <w:moveTo w:id="125" w:author="anagel" w:date="2011-11-10T08:53:00Z">
        <w:r>
          <w:t xml:space="preserve">will be generated </w:t>
        </w:r>
        <w:del w:id="126" w:author="anagel" w:date="2011-11-10T08:54:00Z">
          <w:r w:rsidDel="00AD3604">
            <w:delText xml:space="preserve">and saved as Dashboard.xml </w:delText>
          </w:r>
        </w:del>
        <w:r>
          <w:t>in the output directory.</w:t>
        </w:r>
        <w:bookmarkStart w:id="127" w:name="_GoBack"/>
        <w:bookmarkEnd w:id="127"/>
        <w:del w:id="128" w:author="anagel" w:date="2011-11-10T08:54:00Z">
          <w:r w:rsidRPr="008F12A1" w:rsidDel="00AD3604">
            <w:rPr>
              <w:noProof/>
            </w:rPr>
            <w:delText xml:space="preserve"> </w:delText>
          </w:r>
        </w:del>
      </w:moveTo>
    </w:p>
    <w:moveToRangeEnd w:id="88"/>
    <w:p w:rsidR="00AD3604" w:rsidRDefault="00AD3604" w:rsidP="007E04FE">
      <w:pPr>
        <w:jc w:val="both"/>
        <w:rPr>
          <w:ins w:id="129" w:author="anagel" w:date="2011-11-10T08:53:00Z"/>
        </w:rPr>
      </w:pPr>
      <w:ins w:id="130" w:author="anagel" w:date="2011-11-10T08:56:00Z">
        <w:r>
          <w:t xml:space="preserve">If the System </w:t>
        </w:r>
        <w:proofErr w:type="gramStart"/>
        <w:r>
          <w:t>Under</w:t>
        </w:r>
        <w:proofErr w:type="gramEnd"/>
        <w:r>
          <w:t xml:space="preserve"> Test in the </w:t>
        </w:r>
      </w:ins>
      <w:ins w:id="131" w:author="anagel" w:date="2011-11-10T08:57:00Z">
        <w:r>
          <w:t>Test Bench</w:t>
        </w:r>
      </w:ins>
      <w:ins w:id="132" w:author="anagel" w:date="2011-11-10T09:02:00Z">
        <w:r w:rsidR="00931C21">
          <w:t xml:space="preserve"> is a Component Assembly, then the interpreters in the workflow are executed sequentially on the Test Bench. All outputs are gathered in the output directory.</w:t>
        </w:r>
      </w:ins>
    </w:p>
    <w:p w:rsidR="007E04FE" w:rsidRDefault="00931C21" w:rsidP="007E04FE">
      <w:pPr>
        <w:jc w:val="both"/>
      </w:pPr>
      <w:ins w:id="133" w:author="anagel" w:date="2011-11-10T09:02:00Z">
        <w:r>
          <w:t xml:space="preserve">If the System </w:t>
        </w:r>
        <w:proofErr w:type="gramStart"/>
        <w:r>
          <w:t>Under</w:t>
        </w:r>
        <w:proofErr w:type="gramEnd"/>
        <w:r>
          <w:t xml:space="preserve"> Test </w:t>
        </w:r>
      </w:ins>
      <w:ins w:id="134" w:author="anagel" w:date="2011-11-10T09:03:00Z">
        <w:r>
          <w:t>in the</w:t>
        </w:r>
      </w:ins>
      <w:ins w:id="135" w:author="anagel" w:date="2011-11-10T09:02:00Z">
        <w:r>
          <w:t xml:space="preserve"> </w:t>
        </w:r>
      </w:ins>
      <w:ins w:id="136" w:author="anagel" w:date="2011-11-10T09:03:00Z">
        <w:r>
          <w:t>Test Bench is a Design Space model, then it is treated as a “template</w:t>
        </w:r>
      </w:ins>
      <w:ins w:id="137" w:author="anagel" w:date="2011-11-10T09:04:00Z">
        <w:r>
          <w:t>.</w:t>
        </w:r>
      </w:ins>
      <w:ins w:id="138" w:author="anagel" w:date="2011-11-10T09:03:00Z">
        <w:r>
          <w:t>”</w:t>
        </w:r>
      </w:ins>
      <w:ins w:id="139" w:author="anagel" w:date="2011-11-10T09:04:00Z">
        <w:r>
          <w:t xml:space="preserve"> </w:t>
        </w:r>
      </w:ins>
      <w:ins w:id="140" w:author="anagel" w:date="2011-11-10T09:03:00Z">
        <w:r>
          <w:t xml:space="preserve"> </w:t>
        </w:r>
      </w:ins>
      <w:r w:rsidR="007E04FE">
        <w:t>Th</w:t>
      </w:r>
      <w:del w:id="141" w:author="anagel" w:date="2011-11-10T09:03:00Z">
        <w:r w:rsidR="007E04FE" w:rsidDel="00931C21">
          <w:delText>is</w:delText>
        </w:r>
      </w:del>
      <w:ins w:id="142" w:author="anagel" w:date="2011-11-10T09:03:00Z">
        <w:r>
          <w:t>e</w:t>
        </w:r>
      </w:ins>
      <w:r w:rsidR="007E04FE">
        <w:t xml:space="preserve"> component generates separate test benches for each selected configuration</w:t>
      </w:r>
      <w:r w:rsidR="0066428C">
        <w:t xml:space="preserve"> based on the provided </w:t>
      </w:r>
      <w:del w:id="143" w:author="anagel" w:date="2011-11-10T09:07:00Z">
        <w:r w:rsidR="0066428C" w:rsidDel="00931C21">
          <w:delText xml:space="preserve">test bench </w:delText>
        </w:r>
      </w:del>
      <w:r w:rsidR="0066428C">
        <w:t>template</w:t>
      </w:r>
      <w:del w:id="144" w:author="anagel" w:date="2011-11-10T09:04:00Z">
        <w:r w:rsidR="0066428C" w:rsidDel="00931C21">
          <w:delText xml:space="preserve"> (actual context)</w:delText>
        </w:r>
      </w:del>
      <w:r w:rsidR="007E04FE">
        <w:t>.</w:t>
      </w:r>
      <w:r w:rsidR="0066428C">
        <w:t xml:space="preserve"> The design space reference will be replaced </w:t>
      </w:r>
      <w:del w:id="145" w:author="anagel" w:date="2011-11-10T09:07:00Z">
        <w:r w:rsidR="0066428C" w:rsidDel="00931C21">
          <w:delText xml:space="preserve">into </w:delText>
        </w:r>
      </w:del>
      <w:ins w:id="146" w:author="anagel" w:date="2011-11-10T09:07:00Z">
        <w:r>
          <w:t>by</w:t>
        </w:r>
        <w:r>
          <w:t xml:space="preserve"> </w:t>
        </w:r>
      </w:ins>
      <w:r w:rsidR="0066428C">
        <w:t xml:space="preserve">generated </w:t>
      </w:r>
      <w:del w:id="147" w:author="anagel" w:date="2011-11-10T09:07:00Z">
        <w:r w:rsidR="0066428C" w:rsidDel="00931C21">
          <w:delText xml:space="preserve">configuration </w:delText>
        </w:r>
      </w:del>
      <w:r w:rsidR="0066428C">
        <w:t>references</w:t>
      </w:r>
      <w:ins w:id="148" w:author="anagel" w:date="2011-11-10T09:07:00Z">
        <w:r w:rsidRPr="00931C21">
          <w:t xml:space="preserve"> </w:t>
        </w:r>
        <w:r>
          <w:t xml:space="preserve">to each </w:t>
        </w:r>
        <w:r>
          <w:t>configuration</w:t>
        </w:r>
      </w:ins>
      <w:r w:rsidR="0066428C">
        <w:t>.</w:t>
      </w:r>
      <w:r w:rsidR="007E04FE">
        <w:t xml:space="preserve"> </w:t>
      </w:r>
      <w:ins w:id="149" w:author="anagel" w:date="2011-11-10T09:07:00Z">
        <w:r>
          <w:t xml:space="preserve">In the output directory, </w:t>
        </w:r>
      </w:ins>
      <w:moveFromRangeStart w:id="150" w:author="anagel" w:date="2011-11-10T09:04:00Z" w:name="move308679222"/>
      <w:moveFrom w:id="151" w:author="anagel" w:date="2011-11-10T09:04:00Z">
        <w:r w:rsidR="007E04FE" w:rsidDel="00931C21">
          <w:t>If the test bench has a workflow definition reference (which refers to an interpreter workflow), the master interpreter can detect that and will list the actual workflow in the Detected workflow definition pane.</w:t>
        </w:r>
        <w:r w:rsidR="008F12A1" w:rsidDel="00931C21">
          <w:t xml:space="preserve"> </w:t>
        </w:r>
      </w:moveFrom>
      <w:moveFromRangeEnd w:id="150"/>
      <w:del w:id="152" w:author="anagel" w:date="2011-11-10T09:07:00Z">
        <w:r w:rsidR="008F12A1" w:rsidDel="00931C21">
          <w:delText>E</w:delText>
        </w:r>
      </w:del>
      <w:ins w:id="153" w:author="anagel" w:date="2011-11-10T09:07:00Z">
        <w:r>
          <w:t>e</w:t>
        </w:r>
      </w:ins>
      <w:r w:rsidR="008F12A1">
        <w:t>ach configuration will have its own subdirectory</w:t>
      </w:r>
      <w:ins w:id="154" w:author="anagel" w:date="2011-11-10T09:08:00Z">
        <w:r>
          <w:t>,</w:t>
        </w:r>
      </w:ins>
      <w:r w:rsidR="008F12A1">
        <w:t xml:space="preserve"> and </w:t>
      </w:r>
      <w:ins w:id="155" w:author="anagel" w:date="2011-11-10T09:08:00Z">
        <w:r>
          <w:t>each interpreter will have its own subdirectory</w:t>
        </w:r>
        <w:r>
          <w:t xml:space="preserve"> within that.</w:t>
        </w:r>
      </w:ins>
      <w:del w:id="156" w:author="anagel" w:date="2011-11-10T09:08:00Z">
        <w:r w:rsidR="008F12A1" w:rsidDel="00931C21">
          <w:delText>inside those directories each interpreter will have its own subdirectory.</w:delText>
        </w:r>
      </w:del>
    </w:p>
    <w:p w:rsidR="00141DB6" w:rsidRPr="00141DB6" w:rsidDel="00AD3604" w:rsidRDefault="007E04FE" w:rsidP="007E04FE">
      <w:pPr>
        <w:jc w:val="both"/>
      </w:pPr>
      <w:moveFromRangeStart w:id="157" w:author="anagel" w:date="2011-11-10T08:53:00Z" w:name="move308678530"/>
      <w:moveFrom w:id="158" w:author="anagel" w:date="2011-11-10T08:53:00Z">
        <w:r w:rsidDel="00AD3604">
          <w:t>When</w:t>
        </w:r>
        <w:r w:rsidR="00141DB6" w:rsidDel="00AD3604">
          <w:t xml:space="preserve"> the test bench has a dashboard definition object and it does NOT have a workflow definition. The static formula evaluator will be called on each selected element in the list and the dashboard specification will be generated and saved as Dashboard.xml in the output directory.</w:t>
        </w:r>
        <w:r w:rsidR="008F12A1" w:rsidRPr="008F12A1" w:rsidDel="00AD3604">
          <w:rPr>
            <w:noProof/>
          </w:rPr>
          <w:t xml:space="preserve"> </w:t>
        </w:r>
      </w:moveFrom>
    </w:p>
    <w:moveFromRangeEnd w:id="157"/>
    <w:p w:rsidR="00931C21" w:rsidRDefault="00BE422C" w:rsidP="00372522">
      <w:pPr>
        <w:keepNext/>
        <w:rPr>
          <w:ins w:id="159" w:author="anagel" w:date="2011-11-10T09:02:00Z"/>
        </w:rPr>
      </w:pPr>
      <w:r>
        <w:rPr>
          <w:noProof/>
        </w:rPr>
        <w:drawing>
          <wp:inline distT="0" distB="0" distL="0" distR="0" wp14:anchorId="1341A4DE" wp14:editId="585EA6FC">
            <wp:extent cx="4343400" cy="1070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9086" cy="1073937"/>
                    </a:xfrm>
                    <a:prstGeom prst="rect">
                      <a:avLst/>
                    </a:prstGeom>
                  </pic:spPr>
                </pic:pic>
              </a:graphicData>
            </a:graphic>
          </wp:inline>
        </w:drawing>
      </w:r>
    </w:p>
    <w:p w:rsidR="00AD3604" w:rsidRDefault="00931C21" w:rsidP="00931C21">
      <w:pPr>
        <w:pStyle w:val="Caption"/>
        <w:rPr>
          <w:ins w:id="160" w:author="anagel" w:date="2011-11-10T08:59:00Z"/>
        </w:rPr>
        <w:pPrChange w:id="161" w:author="anagel" w:date="2011-11-10T09:02:00Z">
          <w:pPr>
            <w:pStyle w:val="Caption"/>
          </w:pPr>
        </w:pPrChange>
      </w:pPr>
      <w:ins w:id="162" w:author="anagel" w:date="2011-11-10T09:02:00Z">
        <w:r>
          <w:t xml:space="preserve">Figure </w:t>
        </w:r>
        <w:r>
          <w:fldChar w:fldCharType="begin"/>
        </w:r>
        <w:r>
          <w:instrText xml:space="preserve"> SEQ Figure \* ARABIC </w:instrText>
        </w:r>
      </w:ins>
      <w:r>
        <w:fldChar w:fldCharType="separate"/>
      </w:r>
      <w:ins w:id="163" w:author="anagel" w:date="2011-11-10T09:15:00Z">
        <w:r w:rsidR="00A32832">
          <w:rPr>
            <w:noProof/>
          </w:rPr>
          <w:t>2</w:t>
        </w:r>
      </w:ins>
      <w:ins w:id="164" w:author="anagel" w:date="2011-11-10T09:02:00Z">
        <w:r>
          <w:fldChar w:fldCharType="end"/>
        </w:r>
        <w:r>
          <w:t xml:space="preserve">: Test Bench model driving </w:t>
        </w:r>
      </w:ins>
      <w:ins w:id="165" w:author="anagel" w:date="2011-11-10T09:06:00Z">
        <w:r>
          <w:t>dashboard</w:t>
        </w:r>
      </w:ins>
      <w:ins w:id="166" w:author="anagel" w:date="2011-11-10T09:02:00Z">
        <w:r>
          <w:t xml:space="preserve"> visualization</w:t>
        </w:r>
      </w:ins>
    </w:p>
    <w:p w:rsidR="005A340E" w:rsidRDefault="00BE422C" w:rsidP="005A340E">
      <w:pPr>
        <w:rPr>
          <w:noProof/>
        </w:rPr>
      </w:pPr>
      <w:r w:rsidRPr="00BE422C">
        <w:rPr>
          <w:noProof/>
        </w:rPr>
        <w:t xml:space="preserve"> </w:t>
      </w:r>
    </w:p>
    <w:p w:rsidR="005A340E" w:rsidRDefault="005A340E" w:rsidP="005A340E">
      <w:pPr>
        <w:pStyle w:val="Heading3"/>
        <w:jc w:val="both"/>
        <w:rPr>
          <w:ins w:id="167" w:author="anagel" w:date="2011-11-10T09:01:00Z"/>
          <w:color w:val="BFBFBF" w:themeColor="background1" w:themeShade="BF"/>
        </w:rPr>
      </w:pPr>
      <w:r w:rsidRPr="005A340E">
        <w:rPr>
          <w:color w:val="BFBFBF" w:themeColor="background1" w:themeShade="BF"/>
        </w:rPr>
        <w:lastRenderedPageBreak/>
        <w:t>Multi-Experiment (without Design Space reference)</w:t>
      </w:r>
    </w:p>
    <w:p w:rsidR="00931C21" w:rsidRPr="00931C21" w:rsidRDefault="00931C21" w:rsidP="00931C21">
      <w:pPr>
        <w:rPr>
          <w:i/>
          <w:color w:val="BFBFBF" w:themeColor="background1" w:themeShade="BF"/>
          <w:rPrChange w:id="168" w:author="anagel" w:date="2011-11-10T09:01:00Z">
            <w:rPr>
              <w:color w:val="BFBFBF" w:themeColor="background1" w:themeShade="BF"/>
            </w:rPr>
          </w:rPrChange>
        </w:rPr>
        <w:pPrChange w:id="169" w:author="anagel" w:date="2011-11-10T09:01:00Z">
          <w:pPr>
            <w:pStyle w:val="Heading3"/>
            <w:jc w:val="both"/>
          </w:pPr>
        </w:pPrChange>
      </w:pPr>
      <w:proofErr w:type="gramStart"/>
      <w:ins w:id="170" w:author="anagel" w:date="2011-11-10T09:01:00Z">
        <w:r w:rsidRPr="00931C21">
          <w:rPr>
            <w:i/>
            <w:color w:val="BFBFBF" w:themeColor="background1" w:themeShade="BF"/>
            <w:rPrChange w:id="171" w:author="anagel" w:date="2011-11-10T09:01:00Z">
              <w:rPr>
                <w:color w:val="BFBFBF" w:themeColor="background1" w:themeShade="BF"/>
              </w:rPr>
            </w:rPrChange>
          </w:rPr>
          <w:t>not</w:t>
        </w:r>
        <w:proofErr w:type="gramEnd"/>
        <w:r w:rsidRPr="00931C21">
          <w:rPr>
            <w:i/>
            <w:color w:val="BFBFBF" w:themeColor="background1" w:themeShade="BF"/>
            <w:rPrChange w:id="172" w:author="anagel" w:date="2011-11-10T09:01:00Z">
              <w:rPr>
                <w:color w:val="BFBFBF" w:themeColor="background1" w:themeShade="BF"/>
              </w:rPr>
            </w:rPrChange>
          </w:rPr>
          <w:t xml:space="preserve"> yet documented</w:t>
        </w:r>
      </w:ins>
    </w:p>
    <w:p w:rsidR="005A340E" w:rsidRPr="005A340E" w:rsidRDefault="005A340E" w:rsidP="005A340E">
      <w:pPr>
        <w:pStyle w:val="Heading3"/>
        <w:jc w:val="both"/>
        <w:rPr>
          <w:color w:val="BFBFBF" w:themeColor="background1" w:themeShade="BF"/>
        </w:rPr>
      </w:pPr>
      <w:r w:rsidRPr="005A340E">
        <w:rPr>
          <w:color w:val="BFBFBF" w:themeColor="background1" w:themeShade="BF"/>
        </w:rPr>
        <w:t>Multi-Experiment (with Design Space reference)</w:t>
      </w:r>
    </w:p>
    <w:p w:rsidR="005A340E" w:rsidRPr="00931C21" w:rsidRDefault="00931C21" w:rsidP="005A340E">
      <w:pPr>
        <w:rPr>
          <w:i/>
          <w:color w:val="BFBFBF" w:themeColor="background1" w:themeShade="BF"/>
          <w:rPrChange w:id="173" w:author="anagel" w:date="2011-11-10T09:01:00Z">
            <w:rPr/>
          </w:rPrChange>
        </w:rPr>
      </w:pPr>
      <w:proofErr w:type="gramStart"/>
      <w:ins w:id="174" w:author="anagel" w:date="2011-11-10T09:01:00Z">
        <w:r w:rsidRPr="00931C21">
          <w:rPr>
            <w:i/>
            <w:color w:val="BFBFBF" w:themeColor="background1" w:themeShade="BF"/>
            <w:rPrChange w:id="175" w:author="anagel" w:date="2011-11-10T09:01:00Z">
              <w:rPr>
                <w:i/>
              </w:rPr>
            </w:rPrChange>
          </w:rPr>
          <w:t>not</w:t>
        </w:r>
        <w:proofErr w:type="gramEnd"/>
        <w:r w:rsidRPr="00931C21">
          <w:rPr>
            <w:i/>
            <w:color w:val="BFBFBF" w:themeColor="background1" w:themeShade="BF"/>
            <w:rPrChange w:id="176" w:author="anagel" w:date="2011-11-10T09:01:00Z">
              <w:rPr/>
            </w:rPrChange>
          </w:rPr>
          <w:t xml:space="preserve"> yet documented</w:t>
        </w:r>
      </w:ins>
    </w:p>
    <w:sectPr w:rsidR="005A340E" w:rsidRPr="0093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936"/>
    <w:rsid w:val="000C6847"/>
    <w:rsid w:val="000D39BE"/>
    <w:rsid w:val="00141DB6"/>
    <w:rsid w:val="00172FFC"/>
    <w:rsid w:val="00212D7B"/>
    <w:rsid w:val="00316569"/>
    <w:rsid w:val="00372522"/>
    <w:rsid w:val="005549D4"/>
    <w:rsid w:val="005A340E"/>
    <w:rsid w:val="00602F06"/>
    <w:rsid w:val="0066428C"/>
    <w:rsid w:val="006C3E6C"/>
    <w:rsid w:val="006E3936"/>
    <w:rsid w:val="00731C88"/>
    <w:rsid w:val="007E04FE"/>
    <w:rsid w:val="008939C2"/>
    <w:rsid w:val="008F12A1"/>
    <w:rsid w:val="00931C21"/>
    <w:rsid w:val="00A32832"/>
    <w:rsid w:val="00AC7021"/>
    <w:rsid w:val="00AD3604"/>
    <w:rsid w:val="00AF2DCD"/>
    <w:rsid w:val="00BB5AC8"/>
    <w:rsid w:val="00BE422C"/>
    <w:rsid w:val="00C231ED"/>
    <w:rsid w:val="00C5013F"/>
    <w:rsid w:val="00CD0D8B"/>
    <w:rsid w:val="00E62344"/>
    <w:rsid w:val="00FA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C8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731C8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731C8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931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8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731C8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731C88"/>
    <w:rPr>
      <w:rFonts w:eastAsiaTheme="majorEastAsia" w:cstheme="majorBidi"/>
      <w:b/>
      <w:bCs/>
      <w:color w:val="1F497D" w:themeColor="text2"/>
      <w:sz w:val="24"/>
    </w:rPr>
  </w:style>
  <w:style w:type="paragraph" w:styleId="BalloonText">
    <w:name w:val="Balloon Text"/>
    <w:basedOn w:val="Normal"/>
    <w:link w:val="BalloonTextChar"/>
    <w:uiPriority w:val="99"/>
    <w:semiHidden/>
    <w:unhideWhenUsed/>
    <w:rsid w:val="00BE4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22C"/>
    <w:rPr>
      <w:rFonts w:ascii="Tahoma" w:hAnsi="Tahoma" w:cs="Tahoma"/>
      <w:sz w:val="16"/>
      <w:szCs w:val="16"/>
    </w:rPr>
  </w:style>
  <w:style w:type="paragraph" w:styleId="Caption">
    <w:name w:val="caption"/>
    <w:basedOn w:val="Normal"/>
    <w:next w:val="Normal"/>
    <w:uiPriority w:val="35"/>
    <w:unhideWhenUsed/>
    <w:qFormat/>
    <w:rsid w:val="00AD360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931C2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C8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731C8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731C8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931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8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731C8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731C88"/>
    <w:rPr>
      <w:rFonts w:eastAsiaTheme="majorEastAsia" w:cstheme="majorBidi"/>
      <w:b/>
      <w:bCs/>
      <w:color w:val="1F497D" w:themeColor="text2"/>
      <w:sz w:val="24"/>
    </w:rPr>
  </w:style>
  <w:style w:type="paragraph" w:styleId="BalloonText">
    <w:name w:val="Balloon Text"/>
    <w:basedOn w:val="Normal"/>
    <w:link w:val="BalloonTextChar"/>
    <w:uiPriority w:val="99"/>
    <w:semiHidden/>
    <w:unhideWhenUsed/>
    <w:rsid w:val="00BE4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22C"/>
    <w:rPr>
      <w:rFonts w:ascii="Tahoma" w:hAnsi="Tahoma" w:cs="Tahoma"/>
      <w:sz w:val="16"/>
      <w:szCs w:val="16"/>
    </w:rPr>
  </w:style>
  <w:style w:type="paragraph" w:styleId="Caption">
    <w:name w:val="caption"/>
    <w:basedOn w:val="Normal"/>
    <w:next w:val="Normal"/>
    <w:uiPriority w:val="35"/>
    <w:unhideWhenUsed/>
    <w:qFormat/>
    <w:rsid w:val="00AD3604"/>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931C2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dc:creator>
  <cp:lastModifiedBy>anagel</cp:lastModifiedBy>
  <cp:revision>25</cp:revision>
  <cp:lastPrinted>2011-11-10T15:15:00Z</cp:lastPrinted>
  <dcterms:created xsi:type="dcterms:W3CDTF">2011-11-08T23:09:00Z</dcterms:created>
  <dcterms:modified xsi:type="dcterms:W3CDTF">2011-11-10T15:16:00Z</dcterms:modified>
</cp:coreProperties>
</file>